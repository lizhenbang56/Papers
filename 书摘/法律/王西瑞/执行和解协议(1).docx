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52945" w14:textId="77777777" w:rsidR="00F42C0A" w:rsidRDefault="00000000">
      <w:pPr>
        <w:jc w:val="center"/>
        <w:rPr>
          <w:rFonts w:ascii="仿宋" w:eastAsia="仿宋" w:hAnsi="仿宋"/>
          <w:b/>
          <w:bCs/>
          <w:sz w:val="40"/>
          <w:szCs w:val="44"/>
        </w:rPr>
      </w:pPr>
      <w:r>
        <w:rPr>
          <w:rFonts w:ascii="仿宋" w:eastAsia="仿宋" w:hAnsi="仿宋" w:hint="eastAsia"/>
          <w:b/>
          <w:bCs/>
          <w:sz w:val="40"/>
          <w:szCs w:val="44"/>
        </w:rPr>
        <w:t>执行和解协议</w:t>
      </w:r>
    </w:p>
    <w:p w14:paraId="229CFF0E" w14:textId="77777777" w:rsidR="00F42C0A" w:rsidRDefault="00F42C0A">
      <w:pPr>
        <w:rPr>
          <w:rFonts w:ascii="仿宋" w:eastAsia="仿宋" w:hAnsi="仿宋"/>
          <w:b/>
          <w:bCs/>
          <w:sz w:val="40"/>
          <w:szCs w:val="44"/>
        </w:rPr>
      </w:pPr>
    </w:p>
    <w:p w14:paraId="7BF17E65" w14:textId="77777777" w:rsidR="00F42C0A" w:rsidRDefault="00000000">
      <w:pPr>
        <w:snapToGrid w:val="0"/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申请人</w:t>
      </w:r>
      <w:ins w:id="0" w:author="用户" w:date="2024-05-21T14:35:00Z">
        <w:r>
          <w:rPr>
            <w:rFonts w:ascii="仿宋" w:eastAsia="仿宋" w:hAnsi="仿宋" w:hint="eastAsia"/>
            <w:sz w:val="28"/>
            <w:szCs w:val="32"/>
          </w:rPr>
          <w:t>执行人</w:t>
        </w:r>
      </w:ins>
      <w:r>
        <w:rPr>
          <w:rFonts w:ascii="仿宋" w:eastAsia="仿宋" w:hAnsi="仿宋" w:hint="eastAsia"/>
          <w:sz w:val="28"/>
          <w:szCs w:val="32"/>
        </w:rPr>
        <w:t>：</w:t>
      </w:r>
      <w:r>
        <w:rPr>
          <w:rFonts w:ascii="仿宋" w:eastAsia="仿宋" w:hAnsi="仿宋"/>
          <w:sz w:val="28"/>
          <w:szCs w:val="32"/>
        </w:rPr>
        <w:t>李丙海，男，公民身份号码</w:t>
      </w:r>
      <w:r>
        <w:rPr>
          <w:rFonts w:ascii="仿宋" w:eastAsia="仿宋" w:hAnsi="仿宋" w:hint="eastAsia"/>
          <w:sz w:val="28"/>
          <w:szCs w:val="32"/>
        </w:rPr>
        <w:t>：</w:t>
      </w:r>
      <w:r>
        <w:rPr>
          <w:rFonts w:ascii="仿宋" w:eastAsia="仿宋" w:hAnsi="仿宋"/>
          <w:sz w:val="28"/>
          <w:szCs w:val="32"/>
        </w:rPr>
        <w:t>370920196502211816</w:t>
      </w:r>
      <w:r>
        <w:rPr>
          <w:rFonts w:ascii="仿宋" w:eastAsia="仿宋" w:hAnsi="仿宋" w:hint="eastAsia"/>
          <w:sz w:val="28"/>
          <w:szCs w:val="32"/>
        </w:rPr>
        <w:t>。</w:t>
      </w:r>
    </w:p>
    <w:p w14:paraId="7A8ADF60" w14:textId="77777777" w:rsidR="00F42C0A" w:rsidRDefault="00000000">
      <w:pPr>
        <w:snapToGrid w:val="0"/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毕玉菊，女，公民身份号码</w:t>
      </w:r>
      <w:r>
        <w:rPr>
          <w:rFonts w:ascii="仿宋" w:eastAsia="仿宋" w:hAnsi="仿宋"/>
          <w:sz w:val="28"/>
          <w:szCs w:val="32"/>
        </w:rPr>
        <w:t>:370920196306111842。联系</w:t>
      </w:r>
      <w:r>
        <w:rPr>
          <w:rFonts w:ascii="仿宋" w:eastAsia="仿宋" w:hAnsi="仿宋" w:hint="eastAsia"/>
          <w:sz w:val="28"/>
          <w:szCs w:val="32"/>
        </w:rPr>
        <w:t>电</w:t>
      </w:r>
      <w:r>
        <w:rPr>
          <w:rFonts w:ascii="仿宋" w:eastAsia="仿宋" w:hAnsi="仿宋"/>
          <w:sz w:val="28"/>
          <w:szCs w:val="32"/>
        </w:rPr>
        <w:t>话:18813006370。系李丙海之妻。</w:t>
      </w:r>
    </w:p>
    <w:p w14:paraId="3CA85B4A" w14:textId="77777777" w:rsidR="00F42C0A" w:rsidRDefault="00000000">
      <w:pPr>
        <w:snapToGrid w:val="0"/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被执行人</w:t>
      </w:r>
      <w:r>
        <w:rPr>
          <w:rFonts w:ascii="仿宋" w:eastAsia="仿宋" w:hAnsi="仿宋"/>
          <w:sz w:val="28"/>
          <w:szCs w:val="32"/>
        </w:rPr>
        <w:t>:王西瑞，男，公民身份号码:370920197201250453。联系</w:t>
      </w:r>
      <w:ins w:id="1" w:author="用户" w:date="2024-05-21T13:57:00Z">
        <w:r>
          <w:rPr>
            <w:rFonts w:ascii="仿宋" w:eastAsia="仿宋" w:hAnsi="仿宋" w:hint="eastAsia"/>
            <w:sz w:val="28"/>
            <w:szCs w:val="32"/>
          </w:rPr>
          <w:t>电</w:t>
        </w:r>
      </w:ins>
      <w:r>
        <w:rPr>
          <w:rFonts w:ascii="仿宋" w:eastAsia="仿宋" w:hAnsi="仿宋"/>
          <w:sz w:val="28"/>
          <w:szCs w:val="32"/>
        </w:rPr>
        <w:t>话:17853812860。</w:t>
      </w:r>
    </w:p>
    <w:p w14:paraId="21C2F1A3" w14:textId="77777777" w:rsidR="00F42C0A" w:rsidRDefault="00000000">
      <w:pPr>
        <w:snapToGrid w:val="0"/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ins w:id="2" w:author="用户" w:date="2024-05-21T14:38:00Z">
        <w:r>
          <w:rPr>
            <w:rFonts w:ascii="仿宋" w:eastAsia="仿宋" w:hAnsi="仿宋" w:hint="eastAsia"/>
            <w:sz w:val="28"/>
            <w:szCs w:val="32"/>
          </w:rPr>
          <w:t>王西瑞因交通肇事一案，</w:t>
        </w:r>
      </w:ins>
      <w:ins w:id="3" w:author="用户" w:date="2024-05-21T14:39:00Z">
        <w:r>
          <w:rPr>
            <w:rFonts w:ascii="仿宋" w:eastAsia="仿宋" w:hAnsi="仿宋" w:hint="eastAsia"/>
            <w:sz w:val="28"/>
            <w:szCs w:val="32"/>
          </w:rPr>
          <w:t>2017年12月25日，</w:t>
        </w:r>
      </w:ins>
      <w:ins w:id="4" w:author="用户" w:date="2024-05-21T14:36:00Z">
        <w:r>
          <w:rPr>
            <w:rFonts w:ascii="仿宋" w:eastAsia="仿宋" w:hAnsi="仿宋" w:hint="eastAsia"/>
            <w:sz w:val="28"/>
            <w:szCs w:val="32"/>
          </w:rPr>
          <w:t>山东省新泰市人民法院</w:t>
        </w:r>
      </w:ins>
      <w:ins w:id="5" w:author="用户" w:date="2024-05-21T14:39:00Z">
        <w:r>
          <w:rPr>
            <w:rFonts w:ascii="仿宋" w:eastAsia="仿宋" w:hAnsi="仿宋" w:hint="eastAsia"/>
            <w:sz w:val="28"/>
            <w:szCs w:val="32"/>
          </w:rPr>
          <w:t>作出生效《刑事</w:t>
        </w:r>
      </w:ins>
      <w:ins w:id="6" w:author="用户" w:date="2024-05-21T14:36:00Z">
        <w:r>
          <w:rPr>
            <w:rFonts w:ascii="仿宋" w:eastAsia="仿宋" w:hAnsi="仿宋" w:hint="eastAsia"/>
            <w:sz w:val="28"/>
            <w:szCs w:val="32"/>
          </w:rPr>
          <w:t>附带民事判决书》（</w:t>
        </w:r>
      </w:ins>
      <w:ins w:id="7" w:author="用户" w:date="2024-05-21T14:37:00Z">
        <w:r>
          <w:rPr>
            <w:rFonts w:ascii="仿宋" w:eastAsia="仿宋" w:hAnsi="仿宋"/>
            <w:sz w:val="28"/>
            <w:szCs w:val="32"/>
          </w:rPr>
          <w:t>(2017)</w:t>
        </w:r>
        <w:r>
          <w:rPr>
            <w:rFonts w:ascii="仿宋" w:eastAsia="仿宋" w:hAnsi="仿宋" w:hint="eastAsia"/>
            <w:sz w:val="28"/>
            <w:szCs w:val="32"/>
          </w:rPr>
          <w:t>鲁0982刑初534号</w:t>
        </w:r>
      </w:ins>
      <w:ins w:id="8" w:author="用户" w:date="2024-05-21T14:36:00Z">
        <w:r>
          <w:rPr>
            <w:rFonts w:ascii="仿宋" w:eastAsia="仿宋" w:hAnsi="仿宋" w:hint="eastAsia"/>
            <w:sz w:val="28"/>
            <w:szCs w:val="32"/>
          </w:rPr>
          <w:t>）</w:t>
        </w:r>
      </w:ins>
      <w:ins w:id="9" w:author="用户" w:date="2024-05-21T14:39:00Z">
        <w:r>
          <w:rPr>
            <w:rFonts w:ascii="仿宋" w:eastAsia="仿宋" w:hAnsi="仿宋" w:hint="eastAsia"/>
            <w:sz w:val="28"/>
            <w:szCs w:val="32"/>
          </w:rPr>
          <w:t>，因王西瑞</w:t>
        </w:r>
      </w:ins>
      <w:ins w:id="10" w:author="用户" w:date="2024-05-21T14:40:00Z">
        <w:r>
          <w:rPr>
            <w:rFonts w:ascii="仿宋" w:eastAsia="仿宋" w:hAnsi="仿宋" w:hint="eastAsia"/>
            <w:sz w:val="28"/>
            <w:szCs w:val="32"/>
          </w:rPr>
          <w:t>未按判决履行义务，申请执行人向山东省新泰市人民法院申请强制执行。</w:t>
        </w:r>
      </w:ins>
      <w:ins w:id="11" w:author="用户" w:date="2024-05-21T14:41:00Z">
        <w:r>
          <w:rPr>
            <w:rFonts w:ascii="仿宋" w:eastAsia="仿宋" w:hAnsi="仿宋" w:hint="eastAsia"/>
            <w:sz w:val="28"/>
            <w:szCs w:val="32"/>
          </w:rPr>
          <w:t>现</w:t>
        </w:r>
      </w:ins>
      <w:r>
        <w:rPr>
          <w:rFonts w:ascii="仿宋" w:eastAsia="仿宋" w:hAnsi="仿宋" w:hint="eastAsia"/>
          <w:sz w:val="28"/>
          <w:szCs w:val="32"/>
        </w:rPr>
        <w:t>双方当事人</w:t>
      </w:r>
      <w:ins w:id="12" w:author="用户" w:date="2024-05-21T14:41:00Z">
        <w:r>
          <w:rPr>
            <w:rFonts w:ascii="仿宋" w:eastAsia="仿宋" w:hAnsi="仿宋" w:hint="eastAsia"/>
            <w:sz w:val="28"/>
            <w:szCs w:val="32"/>
          </w:rPr>
          <w:t>经协商，</w:t>
        </w:r>
      </w:ins>
      <w:del w:id="13" w:author="用户" w:date="2024-05-21T14:41:00Z">
        <w:r>
          <w:rPr>
            <w:rFonts w:ascii="仿宋" w:eastAsia="仿宋" w:hAnsi="仿宋" w:hint="eastAsia"/>
            <w:sz w:val="28"/>
            <w:szCs w:val="32"/>
          </w:rPr>
          <w:delText>自愿</w:delText>
        </w:r>
      </w:del>
      <w:r>
        <w:rPr>
          <w:rFonts w:ascii="仿宋" w:eastAsia="仿宋" w:hAnsi="仿宋" w:hint="eastAsia"/>
          <w:sz w:val="28"/>
          <w:szCs w:val="32"/>
        </w:rPr>
        <w:t>达成如下</w:t>
      </w:r>
      <w:ins w:id="14" w:author="用户" w:date="2024-05-21T14:41:00Z">
        <w:r>
          <w:rPr>
            <w:rFonts w:ascii="仿宋" w:eastAsia="仿宋" w:hAnsi="仿宋" w:hint="eastAsia"/>
            <w:sz w:val="28"/>
            <w:szCs w:val="32"/>
          </w:rPr>
          <w:t>和解</w:t>
        </w:r>
      </w:ins>
      <w:r>
        <w:rPr>
          <w:rFonts w:ascii="仿宋" w:eastAsia="仿宋" w:hAnsi="仿宋" w:hint="eastAsia"/>
          <w:sz w:val="28"/>
          <w:szCs w:val="32"/>
        </w:rPr>
        <w:t>协议</w:t>
      </w:r>
      <w:ins w:id="15" w:author="用户" w:date="2024-05-21T14:41:00Z">
        <w:r>
          <w:rPr>
            <w:rFonts w:ascii="仿宋" w:eastAsia="仿宋" w:hAnsi="仿宋" w:hint="eastAsia"/>
            <w:sz w:val="28"/>
            <w:szCs w:val="32"/>
          </w:rPr>
          <w:t>，以兹共同遵守</w:t>
        </w:r>
      </w:ins>
      <w:r>
        <w:rPr>
          <w:rFonts w:ascii="仿宋" w:eastAsia="仿宋" w:hAnsi="仿宋"/>
          <w:sz w:val="28"/>
          <w:szCs w:val="32"/>
        </w:rPr>
        <w:t>:</w:t>
      </w:r>
    </w:p>
    <w:p w14:paraId="4EBCC631" w14:textId="77777777" w:rsidR="00F42C0A" w:rsidRDefault="00000000">
      <w:pPr>
        <w:snapToGrid w:val="0"/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1、</w:t>
      </w:r>
      <w:ins w:id="16" w:author="用户" w:date="2024-05-21T14:43:00Z">
        <w:r>
          <w:rPr>
            <w:rFonts w:ascii="仿宋" w:eastAsia="仿宋" w:hAnsi="仿宋" w:hint="eastAsia"/>
            <w:sz w:val="28"/>
            <w:szCs w:val="32"/>
          </w:rPr>
          <w:t>《刑事附带民事判决书》判令</w:t>
        </w:r>
      </w:ins>
      <w:r>
        <w:rPr>
          <w:rFonts w:ascii="仿宋" w:eastAsia="仿宋" w:hAnsi="仿宋" w:hint="eastAsia"/>
          <w:sz w:val="28"/>
          <w:szCs w:val="32"/>
        </w:rPr>
        <w:t>王西瑞</w:t>
      </w:r>
      <w:del w:id="17" w:author="用户" w:date="2024-05-21T14:44:00Z">
        <w:r>
          <w:rPr>
            <w:rFonts w:ascii="仿宋" w:eastAsia="仿宋" w:hAnsi="仿宋"/>
            <w:sz w:val="28"/>
            <w:szCs w:val="32"/>
          </w:rPr>
          <w:delText>支付给</w:delText>
        </w:r>
      </w:del>
      <w:ins w:id="18" w:author="用户" w:date="2024-05-21T14:44:00Z">
        <w:r>
          <w:rPr>
            <w:rFonts w:ascii="仿宋" w:eastAsia="仿宋" w:hAnsi="仿宋" w:hint="eastAsia"/>
            <w:sz w:val="28"/>
            <w:szCs w:val="32"/>
          </w:rPr>
          <w:t>赔偿</w:t>
        </w:r>
      </w:ins>
      <w:r>
        <w:rPr>
          <w:rFonts w:ascii="仿宋" w:eastAsia="仿宋" w:hAnsi="仿宋" w:hint="eastAsia"/>
          <w:sz w:val="28"/>
          <w:szCs w:val="32"/>
        </w:rPr>
        <w:t>申请人李丙海</w:t>
      </w:r>
      <w:ins w:id="19" w:author="用户" w:date="2024-05-21T14:44:00Z">
        <w:r>
          <w:rPr>
            <w:rFonts w:ascii="仿宋" w:eastAsia="仿宋" w:hAnsi="仿宋" w:hint="eastAsia"/>
            <w:sz w:val="28"/>
            <w:szCs w:val="32"/>
          </w:rPr>
          <w:t>各项经济损失</w:t>
        </w:r>
      </w:ins>
      <w:r>
        <w:rPr>
          <w:rFonts w:ascii="仿宋" w:eastAsia="仿宋" w:hAnsi="仿宋" w:hint="eastAsia"/>
          <w:sz w:val="28"/>
          <w:szCs w:val="32"/>
        </w:rPr>
        <w:t>总计</w:t>
      </w:r>
      <w:r>
        <w:rPr>
          <w:rFonts w:ascii="仿宋" w:eastAsia="仿宋" w:hAnsi="仿宋"/>
          <w:sz w:val="28"/>
          <w:szCs w:val="32"/>
        </w:rPr>
        <w:t>1179897.44</w:t>
      </w:r>
      <w:r>
        <w:rPr>
          <w:rFonts w:ascii="仿宋" w:eastAsia="仿宋" w:hAnsi="仿宋" w:hint="eastAsia"/>
          <w:sz w:val="28"/>
          <w:szCs w:val="32"/>
        </w:rPr>
        <w:t>元</w:t>
      </w:r>
      <w:ins w:id="20" w:author="用户" w:date="2024-05-21T14:44:00Z">
        <w:r>
          <w:rPr>
            <w:rFonts w:ascii="仿宋" w:eastAsia="仿宋" w:hAnsi="仿宋" w:hint="eastAsia"/>
            <w:sz w:val="28"/>
            <w:szCs w:val="32"/>
          </w:rPr>
          <w:t>于判决生效后十日内</w:t>
        </w:r>
      </w:ins>
      <w:ins w:id="21" w:author="用户" w:date="2024-05-21T14:45:00Z">
        <w:r>
          <w:rPr>
            <w:rFonts w:ascii="仿宋" w:eastAsia="仿宋" w:hAnsi="仿宋" w:hint="eastAsia"/>
            <w:sz w:val="28"/>
            <w:szCs w:val="32"/>
          </w:rPr>
          <w:t>付清，王西瑞未按照判决指定期间履行金钱</w:t>
        </w:r>
      </w:ins>
      <w:ins w:id="22" w:author="用户" w:date="2024-05-21T14:46:00Z">
        <w:r>
          <w:rPr>
            <w:rFonts w:ascii="仿宋" w:eastAsia="仿宋" w:hAnsi="仿宋" w:hint="eastAsia"/>
            <w:sz w:val="28"/>
            <w:szCs w:val="32"/>
          </w:rPr>
          <w:t>给付义务，应支付债务利息</w:t>
        </w:r>
      </w:ins>
      <w:commentRangeStart w:id="23"/>
      <w:ins w:id="24" w:author="用户" w:date="2024-05-21T14:48:00Z">
        <w:r>
          <w:rPr>
            <w:rFonts w:ascii="仿宋" w:eastAsia="仿宋" w:hAnsi="仿宋" w:hint="eastAsia"/>
            <w:sz w:val="28"/>
            <w:szCs w:val="32"/>
          </w:rPr>
          <w:t>【】元</w:t>
        </w:r>
      </w:ins>
      <w:commentRangeEnd w:id="23"/>
      <w:r>
        <w:commentReference w:id="23"/>
      </w:r>
      <w:ins w:id="25" w:author="用户" w:date="2024-05-21T14:46:00Z">
        <w:r>
          <w:rPr>
            <w:rFonts w:ascii="仿宋" w:eastAsia="仿宋" w:hAnsi="仿宋" w:hint="eastAsia"/>
            <w:sz w:val="28"/>
            <w:szCs w:val="32"/>
          </w:rPr>
          <w:t>，</w:t>
        </w:r>
      </w:ins>
      <w:ins w:id="26" w:author="用户" w:date="2024-05-21T14:48:00Z">
        <w:r>
          <w:rPr>
            <w:rFonts w:ascii="仿宋" w:eastAsia="仿宋" w:hAnsi="仿宋" w:hint="eastAsia"/>
            <w:sz w:val="28"/>
            <w:szCs w:val="32"/>
          </w:rPr>
          <w:t>合计王西瑞应</w:t>
        </w:r>
      </w:ins>
      <w:ins w:id="27" w:author="用户" w:date="2024-05-21T14:49:00Z">
        <w:r>
          <w:rPr>
            <w:rFonts w:ascii="仿宋" w:eastAsia="仿宋" w:hAnsi="仿宋" w:hint="eastAsia"/>
            <w:sz w:val="28"/>
            <w:szCs w:val="32"/>
          </w:rPr>
          <w:t>向执行人支付本金及利息【】元</w:t>
        </w:r>
      </w:ins>
      <w:del w:id="28" w:author="用户" w:date="2024-05-21T14:49:00Z">
        <w:r>
          <w:rPr>
            <w:rFonts w:ascii="仿宋" w:eastAsia="仿宋" w:hAnsi="仿宋" w:hint="eastAsia"/>
            <w:sz w:val="28"/>
            <w:szCs w:val="32"/>
          </w:rPr>
          <w:delText>。</w:delText>
        </w:r>
      </w:del>
      <w:ins w:id="29" w:author="用户" w:date="2024-05-21T14:49:00Z">
        <w:r>
          <w:rPr>
            <w:rFonts w:ascii="仿宋" w:eastAsia="仿宋" w:hAnsi="仿宋" w:hint="eastAsia"/>
            <w:sz w:val="28"/>
            <w:szCs w:val="32"/>
          </w:rPr>
          <w:t>，双方同意按照</w:t>
        </w:r>
      </w:ins>
      <w:del w:id="30" w:author="用户" w:date="2024-05-21T14:49:00Z">
        <w:r>
          <w:rPr>
            <w:rFonts w:ascii="仿宋" w:eastAsia="仿宋" w:hAnsi="仿宋"/>
            <w:sz w:val="28"/>
            <w:szCs w:val="32"/>
          </w:rPr>
          <w:delText>通过以下两种</w:delText>
        </w:r>
      </w:del>
      <w:ins w:id="31" w:author="用户" w:date="2024-05-21T14:49:00Z">
        <w:r>
          <w:rPr>
            <w:rFonts w:ascii="仿宋" w:eastAsia="仿宋" w:hAnsi="仿宋" w:hint="eastAsia"/>
            <w:sz w:val="28"/>
            <w:szCs w:val="32"/>
          </w:rPr>
          <w:t>如下</w:t>
        </w:r>
      </w:ins>
      <w:r>
        <w:rPr>
          <w:rFonts w:ascii="仿宋" w:eastAsia="仿宋" w:hAnsi="仿宋" w:hint="eastAsia"/>
          <w:sz w:val="28"/>
          <w:szCs w:val="32"/>
        </w:rPr>
        <w:t>方式支付</w:t>
      </w:r>
      <w:ins w:id="32" w:author="用户" w:date="2024-05-21T15:09:00Z">
        <w:r>
          <w:rPr>
            <w:rFonts w:ascii="仿宋" w:eastAsia="仿宋" w:hAnsi="仿宋" w:hint="eastAsia"/>
            <w:sz w:val="28"/>
            <w:szCs w:val="32"/>
          </w:rPr>
          <w:t>（申请执行人同意豁免</w:t>
        </w:r>
      </w:ins>
      <w:ins w:id="33" w:author="用户" w:date="2024-05-21T15:10:00Z">
        <w:r>
          <w:rPr>
            <w:rFonts w:ascii="仿宋" w:eastAsia="仿宋" w:hAnsi="仿宋" w:hint="eastAsia"/>
            <w:sz w:val="28"/>
            <w:szCs w:val="32"/>
          </w:rPr>
          <w:t>被执行人分期支付利息</w:t>
        </w:r>
      </w:ins>
      <w:ins w:id="34" w:author="用户" w:date="2024-05-21T15:09:00Z">
        <w:r>
          <w:rPr>
            <w:rFonts w:ascii="仿宋" w:eastAsia="仿宋" w:hAnsi="仿宋" w:hint="eastAsia"/>
            <w:sz w:val="28"/>
            <w:szCs w:val="32"/>
          </w:rPr>
          <w:t>）</w:t>
        </w:r>
      </w:ins>
      <w:r>
        <w:rPr>
          <w:rFonts w:ascii="仿宋" w:eastAsia="仿宋" w:hAnsi="仿宋" w:hint="eastAsia"/>
          <w:sz w:val="28"/>
          <w:szCs w:val="32"/>
        </w:rPr>
        <w:t>：</w:t>
      </w:r>
    </w:p>
    <w:p w14:paraId="3B0C26AF" w14:textId="77777777" w:rsidR="00F42C0A" w:rsidRDefault="00000000">
      <w:pPr>
        <w:snapToGrid w:val="0"/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（1</w:t>
      </w:r>
      <w:r>
        <w:rPr>
          <w:rFonts w:ascii="仿宋" w:eastAsia="仿宋" w:hAnsi="仿宋"/>
          <w:sz w:val="28"/>
          <w:szCs w:val="32"/>
        </w:rPr>
        <w:t>）</w:t>
      </w:r>
      <w:ins w:id="35" w:author="用户" w:date="2024-05-21T13:45:00Z">
        <w:r>
          <w:rPr>
            <w:rFonts w:ascii="仿宋" w:eastAsia="仿宋" w:hAnsi="仿宋" w:hint="eastAsia"/>
            <w:sz w:val="28"/>
            <w:szCs w:val="32"/>
          </w:rPr>
          <w:t>本协议签署日，</w:t>
        </w:r>
      </w:ins>
      <w:r>
        <w:rPr>
          <w:rFonts w:ascii="仿宋" w:eastAsia="仿宋" w:hAnsi="仿宋"/>
          <w:sz w:val="28"/>
          <w:szCs w:val="32"/>
        </w:rPr>
        <w:t>王西瑞</w:t>
      </w:r>
      <w:ins w:id="36" w:author="用户" w:date="2024-05-21T13:45:00Z">
        <w:r>
          <w:rPr>
            <w:rFonts w:ascii="仿宋" w:eastAsia="仿宋" w:hAnsi="仿宋" w:hint="eastAsia"/>
            <w:sz w:val="28"/>
            <w:szCs w:val="32"/>
          </w:rPr>
          <w:t>须</w:t>
        </w:r>
      </w:ins>
      <w:del w:id="37" w:author="用户" w:date="2024-05-21T13:45:00Z">
        <w:r>
          <w:rPr>
            <w:rFonts w:ascii="仿宋" w:eastAsia="仿宋" w:hAnsi="仿宋"/>
            <w:sz w:val="28"/>
            <w:szCs w:val="32"/>
          </w:rPr>
          <w:delText>即时</w:delText>
        </w:r>
      </w:del>
      <w:r>
        <w:rPr>
          <w:rFonts w:ascii="仿宋" w:eastAsia="仿宋" w:hAnsi="仿宋"/>
          <w:sz w:val="28"/>
          <w:szCs w:val="32"/>
        </w:rPr>
        <w:t>支付给申请人李丙海10000元</w:t>
      </w:r>
      <w:r>
        <w:rPr>
          <w:rFonts w:ascii="仿宋" w:eastAsia="仿宋" w:hAnsi="仿宋" w:hint="eastAsia"/>
          <w:sz w:val="28"/>
          <w:szCs w:val="32"/>
        </w:rPr>
        <w:t>（</w:t>
      </w:r>
      <w:r>
        <w:rPr>
          <w:rFonts w:ascii="仿宋" w:eastAsia="仿宋" w:hAnsi="仿宋"/>
          <w:sz w:val="28"/>
          <w:szCs w:val="32"/>
        </w:rPr>
        <w:t>由毕玉菊领取</w:t>
      </w:r>
      <w:r>
        <w:rPr>
          <w:rFonts w:ascii="仿宋" w:eastAsia="仿宋" w:hAnsi="仿宋" w:hint="eastAsia"/>
          <w:sz w:val="28"/>
          <w:szCs w:val="32"/>
        </w:rPr>
        <w:t>）</w:t>
      </w:r>
      <w:del w:id="38" w:author="用户" w:date="2024-05-21T13:46:00Z">
        <w:r>
          <w:rPr>
            <w:rFonts w:ascii="仿宋" w:eastAsia="仿宋" w:hAnsi="仿宋"/>
            <w:sz w:val="28"/>
            <w:szCs w:val="32"/>
          </w:rPr>
          <w:delText>，</w:delText>
        </w:r>
      </w:del>
      <w:ins w:id="39" w:author="用户" w:date="2024-05-21T13:46:00Z">
        <w:r>
          <w:rPr>
            <w:rFonts w:ascii="仿宋" w:eastAsia="仿宋" w:hAnsi="仿宋" w:hint="eastAsia"/>
            <w:sz w:val="28"/>
            <w:szCs w:val="32"/>
          </w:rPr>
          <w:t>；</w:t>
        </w:r>
      </w:ins>
      <w:del w:id="40" w:author="用户" w:date="2024-05-21T13:46:00Z">
        <w:r>
          <w:rPr>
            <w:rFonts w:ascii="仿宋" w:eastAsia="仿宋" w:hAnsi="仿宋"/>
            <w:sz w:val="28"/>
            <w:szCs w:val="32"/>
          </w:rPr>
          <w:delText>于</w:delText>
        </w:r>
      </w:del>
      <w:r>
        <w:rPr>
          <w:rFonts w:ascii="仿宋" w:eastAsia="仿宋" w:hAnsi="仿宋"/>
          <w:sz w:val="28"/>
          <w:szCs w:val="32"/>
        </w:rPr>
        <w:t>2024年6月30日前王西瑞</w:t>
      </w:r>
      <w:del w:id="41" w:author="用户" w:date="2024-05-21T13:46:00Z">
        <w:r>
          <w:rPr>
            <w:rFonts w:ascii="仿宋" w:eastAsia="仿宋" w:hAnsi="仿宋"/>
            <w:sz w:val="28"/>
            <w:szCs w:val="32"/>
          </w:rPr>
          <w:delText>打</w:delText>
        </w:r>
      </w:del>
      <w:ins w:id="42" w:author="用户" w:date="2024-05-21T13:46:00Z">
        <w:r>
          <w:rPr>
            <w:rFonts w:ascii="仿宋" w:eastAsia="仿宋" w:hAnsi="仿宋" w:hint="eastAsia"/>
            <w:sz w:val="28"/>
            <w:szCs w:val="32"/>
          </w:rPr>
          <w:t>须汇</w:t>
        </w:r>
      </w:ins>
      <w:r>
        <w:rPr>
          <w:rFonts w:ascii="仿宋" w:eastAsia="仿宋" w:hAnsi="仿宋"/>
          <w:sz w:val="28"/>
          <w:szCs w:val="32"/>
        </w:rPr>
        <w:t>入毕玉菊账户</w:t>
      </w:r>
      <w:r>
        <w:rPr>
          <w:rFonts w:ascii="仿宋" w:eastAsia="仿宋" w:hAnsi="仿宋" w:hint="eastAsia"/>
          <w:sz w:val="28"/>
          <w:szCs w:val="32"/>
        </w:rPr>
        <w:t>（</w:t>
      </w:r>
      <w:r>
        <w:rPr>
          <w:rFonts w:ascii="仿宋" w:eastAsia="仿宋" w:hAnsi="仿宋"/>
          <w:sz w:val="28"/>
          <w:szCs w:val="32"/>
        </w:rPr>
        <w:t>开户行中国银行新泰金斗路支行</w:t>
      </w:r>
      <w:r>
        <w:rPr>
          <w:rFonts w:ascii="仿宋" w:eastAsia="仿宋" w:hAnsi="仿宋" w:hint="eastAsia"/>
          <w:sz w:val="28"/>
          <w:szCs w:val="32"/>
        </w:rPr>
        <w:t>，</w:t>
      </w:r>
      <w:r>
        <w:rPr>
          <w:rFonts w:ascii="仿宋" w:eastAsia="仿宋" w:hAnsi="仿宋"/>
          <w:sz w:val="28"/>
          <w:szCs w:val="32"/>
        </w:rPr>
        <w:t>帐</w:t>
      </w:r>
      <w:r>
        <w:rPr>
          <w:rFonts w:ascii="仿宋" w:eastAsia="仿宋" w:hAnsi="仿宋" w:hint="eastAsia"/>
          <w:sz w:val="28"/>
          <w:szCs w:val="32"/>
        </w:rPr>
        <w:t>号：</w:t>
      </w:r>
      <w:r>
        <w:rPr>
          <w:rFonts w:ascii="仿宋" w:eastAsia="仿宋" w:hAnsi="仿宋"/>
          <w:sz w:val="28"/>
          <w:szCs w:val="32"/>
        </w:rPr>
        <w:t>6216606000006255040</w:t>
      </w:r>
      <w:r>
        <w:rPr>
          <w:rFonts w:ascii="仿宋" w:eastAsia="仿宋" w:hAnsi="仿宋" w:hint="eastAsia"/>
          <w:sz w:val="28"/>
          <w:szCs w:val="32"/>
        </w:rPr>
        <w:t>）</w:t>
      </w:r>
      <w:r>
        <w:rPr>
          <w:rFonts w:ascii="仿宋" w:eastAsia="仿宋" w:hAnsi="仿宋"/>
          <w:sz w:val="28"/>
          <w:szCs w:val="32"/>
        </w:rPr>
        <w:t>3000元，以后每季度</w:t>
      </w:r>
      <w:del w:id="43" w:author="用户" w:date="2024-05-21T13:46:00Z">
        <w:r>
          <w:rPr>
            <w:rFonts w:ascii="仿宋" w:eastAsia="仿宋" w:hAnsi="仿宋" w:hint="eastAsia"/>
            <w:sz w:val="28"/>
            <w:szCs w:val="32"/>
          </w:rPr>
          <w:delText>（</w:delText>
        </w:r>
        <w:r>
          <w:rPr>
            <w:rFonts w:ascii="仿宋" w:eastAsia="仿宋" w:hAnsi="仿宋"/>
            <w:sz w:val="28"/>
            <w:szCs w:val="32"/>
          </w:rPr>
          <w:delText>三个月</w:delText>
        </w:r>
        <w:r>
          <w:rPr>
            <w:rFonts w:ascii="仿宋" w:eastAsia="仿宋" w:hAnsi="仿宋" w:hint="eastAsia"/>
            <w:sz w:val="28"/>
            <w:szCs w:val="32"/>
          </w:rPr>
          <w:delText>）</w:delText>
        </w:r>
      </w:del>
      <w:r>
        <w:rPr>
          <w:rFonts w:ascii="仿宋" w:eastAsia="仿宋" w:hAnsi="仿宋"/>
          <w:sz w:val="28"/>
          <w:szCs w:val="32"/>
        </w:rPr>
        <w:t>末</w:t>
      </w:r>
      <w:r>
        <w:rPr>
          <w:rFonts w:ascii="仿宋" w:eastAsia="仿宋" w:hAnsi="仿宋" w:hint="eastAsia"/>
          <w:sz w:val="28"/>
          <w:szCs w:val="32"/>
        </w:rPr>
        <w:t>（</w:t>
      </w:r>
      <w:r>
        <w:rPr>
          <w:rFonts w:ascii="仿宋" w:eastAsia="仿宋" w:hAnsi="仿宋"/>
          <w:sz w:val="28"/>
          <w:szCs w:val="32"/>
        </w:rPr>
        <w:t>即</w:t>
      </w:r>
      <w:ins w:id="44" w:author="用户" w:date="2024-05-21T13:46:00Z">
        <w:r>
          <w:rPr>
            <w:rFonts w:ascii="仿宋" w:eastAsia="仿宋" w:hAnsi="仿宋" w:hint="eastAsia"/>
            <w:sz w:val="28"/>
            <w:szCs w:val="32"/>
          </w:rPr>
          <w:t>每年的</w:t>
        </w:r>
      </w:ins>
      <w:r>
        <w:rPr>
          <w:rFonts w:ascii="仿宋" w:eastAsia="仿宋" w:hAnsi="仿宋"/>
          <w:sz w:val="28"/>
          <w:szCs w:val="32"/>
        </w:rPr>
        <w:t>9月、12月、3月</w:t>
      </w:r>
      <w:r>
        <w:rPr>
          <w:rFonts w:ascii="仿宋" w:eastAsia="仿宋" w:hAnsi="仿宋" w:hint="eastAsia"/>
          <w:sz w:val="28"/>
          <w:szCs w:val="32"/>
        </w:rPr>
        <w:t>、</w:t>
      </w:r>
      <w:r>
        <w:rPr>
          <w:rFonts w:ascii="仿宋" w:eastAsia="仿宋" w:hAnsi="仿宋"/>
          <w:sz w:val="28"/>
          <w:szCs w:val="32"/>
        </w:rPr>
        <w:t>6月30 日</w:t>
      </w:r>
      <w:r>
        <w:rPr>
          <w:rFonts w:ascii="仿宋" w:eastAsia="仿宋" w:hAnsi="仿宋" w:hint="eastAsia"/>
          <w:sz w:val="28"/>
          <w:szCs w:val="32"/>
        </w:rPr>
        <w:t>）</w:t>
      </w:r>
      <w:ins w:id="45" w:author="用户" w:date="2024-05-21T13:47:00Z">
        <w:r>
          <w:rPr>
            <w:rFonts w:ascii="仿宋" w:eastAsia="仿宋" w:hAnsi="仿宋" w:hint="eastAsia"/>
            <w:sz w:val="28"/>
            <w:szCs w:val="32"/>
          </w:rPr>
          <w:t>前</w:t>
        </w:r>
        <w:r>
          <w:rPr>
            <w:rFonts w:ascii="仿宋" w:eastAsia="仿宋" w:hAnsi="仿宋"/>
            <w:sz w:val="28"/>
            <w:szCs w:val="32"/>
          </w:rPr>
          <w:t>王西瑞</w:t>
        </w:r>
        <w:r>
          <w:rPr>
            <w:rFonts w:ascii="仿宋" w:eastAsia="仿宋" w:hAnsi="仿宋" w:hint="eastAsia"/>
            <w:sz w:val="28"/>
            <w:szCs w:val="32"/>
          </w:rPr>
          <w:t>应分别向</w:t>
        </w:r>
        <w:r>
          <w:rPr>
            <w:rFonts w:ascii="仿宋" w:eastAsia="仿宋" w:hAnsi="仿宋"/>
            <w:sz w:val="28"/>
            <w:szCs w:val="32"/>
          </w:rPr>
          <w:t>毕玉菊账户</w:t>
        </w:r>
      </w:ins>
      <w:del w:id="46" w:author="用户" w:date="2024-05-21T13:47:00Z">
        <w:r>
          <w:rPr>
            <w:rFonts w:ascii="仿宋" w:eastAsia="仿宋" w:hAnsi="仿宋"/>
            <w:sz w:val="28"/>
            <w:szCs w:val="32"/>
          </w:rPr>
          <w:delText>各打</w:delText>
        </w:r>
      </w:del>
      <w:ins w:id="47" w:author="用户" w:date="2024-05-21T13:47:00Z">
        <w:r>
          <w:rPr>
            <w:rFonts w:ascii="仿宋" w:eastAsia="仿宋" w:hAnsi="仿宋" w:hint="eastAsia"/>
            <w:sz w:val="28"/>
            <w:szCs w:val="32"/>
          </w:rPr>
          <w:t>汇</w:t>
        </w:r>
      </w:ins>
      <w:r>
        <w:rPr>
          <w:rFonts w:ascii="仿宋" w:eastAsia="仿宋" w:hAnsi="仿宋"/>
          <w:sz w:val="28"/>
          <w:szCs w:val="32"/>
        </w:rPr>
        <w:t>入5000元</w:t>
      </w:r>
      <w:ins w:id="48" w:author="用户" w:date="2024-05-21T13:47:00Z">
        <w:r>
          <w:rPr>
            <w:rFonts w:ascii="仿宋" w:eastAsia="仿宋" w:hAnsi="仿宋" w:hint="eastAsia"/>
            <w:sz w:val="28"/>
            <w:szCs w:val="32"/>
          </w:rPr>
          <w:t>，直至</w:t>
        </w:r>
        <w:r>
          <w:rPr>
            <w:rFonts w:ascii="仿宋" w:eastAsia="仿宋" w:hAnsi="仿宋"/>
            <w:sz w:val="28"/>
            <w:szCs w:val="32"/>
          </w:rPr>
          <w:t>王西瑞</w:t>
        </w:r>
        <w:r>
          <w:rPr>
            <w:rFonts w:ascii="仿宋" w:eastAsia="仿宋" w:hAnsi="仿宋" w:hint="eastAsia"/>
            <w:sz w:val="28"/>
            <w:szCs w:val="32"/>
          </w:rPr>
          <w:t>去世</w:t>
        </w:r>
      </w:ins>
      <w:r>
        <w:rPr>
          <w:rFonts w:ascii="仿宋" w:eastAsia="仿宋" w:hAnsi="仿宋"/>
          <w:sz w:val="28"/>
          <w:szCs w:val="32"/>
        </w:rPr>
        <w:t>。</w:t>
      </w:r>
    </w:p>
    <w:p w14:paraId="5C34DC18" w14:textId="77777777" w:rsidR="00F42C0A" w:rsidRDefault="00000000">
      <w:pPr>
        <w:snapToGrid w:val="0"/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（</w:t>
      </w:r>
      <w:r>
        <w:rPr>
          <w:rFonts w:ascii="仿宋" w:eastAsia="仿宋" w:hAnsi="仿宋"/>
          <w:sz w:val="28"/>
          <w:szCs w:val="32"/>
        </w:rPr>
        <w:t>2</w:t>
      </w:r>
      <w:r>
        <w:rPr>
          <w:rFonts w:ascii="仿宋" w:eastAsia="仿宋" w:hAnsi="仿宋" w:hint="eastAsia"/>
          <w:sz w:val="28"/>
          <w:szCs w:val="32"/>
        </w:rPr>
        <w:t>）</w:t>
      </w:r>
      <w:del w:id="49" w:author="用户" w:date="2024-05-21T13:50:00Z">
        <w:r>
          <w:rPr>
            <w:rFonts w:ascii="仿宋" w:eastAsia="仿宋" w:hAnsi="仿宋"/>
            <w:sz w:val="28"/>
            <w:szCs w:val="32"/>
          </w:rPr>
          <w:delText>将</w:delText>
        </w:r>
      </w:del>
      <w:r>
        <w:rPr>
          <w:rFonts w:ascii="仿宋" w:eastAsia="仿宋" w:hAnsi="仿宋"/>
          <w:sz w:val="28"/>
          <w:szCs w:val="32"/>
        </w:rPr>
        <w:t>王西瑞</w:t>
      </w:r>
      <w:ins w:id="50" w:author="用户" w:date="2024-05-21T13:54:00Z">
        <w:r>
          <w:rPr>
            <w:rFonts w:ascii="仿宋" w:eastAsia="仿宋" w:hAnsi="仿宋" w:hint="eastAsia"/>
            <w:sz w:val="28"/>
            <w:szCs w:val="32"/>
          </w:rPr>
          <w:t>及其家人同意</w:t>
        </w:r>
      </w:ins>
      <w:ins w:id="51" w:author="用户" w:date="2024-05-21T13:55:00Z">
        <w:r>
          <w:rPr>
            <w:rFonts w:ascii="仿宋" w:eastAsia="仿宋" w:hAnsi="仿宋" w:hint="eastAsia"/>
            <w:sz w:val="28"/>
            <w:szCs w:val="32"/>
          </w:rPr>
          <w:t>将</w:t>
        </w:r>
      </w:ins>
      <w:ins w:id="52" w:author="用户" w:date="2024-05-21T13:50:00Z">
        <w:r>
          <w:rPr>
            <w:rFonts w:ascii="仿宋" w:eastAsia="仿宋" w:hAnsi="仿宋" w:hint="eastAsia"/>
            <w:sz w:val="28"/>
            <w:szCs w:val="32"/>
          </w:rPr>
          <w:t>其</w:t>
        </w:r>
      </w:ins>
      <w:r>
        <w:rPr>
          <w:rFonts w:ascii="仿宋" w:eastAsia="仿宋" w:hAnsi="仿宋"/>
          <w:sz w:val="28"/>
          <w:szCs w:val="32"/>
        </w:rPr>
        <w:t>在周全村的</w:t>
      </w:r>
      <w:commentRangeStart w:id="53"/>
      <w:r>
        <w:rPr>
          <w:rFonts w:ascii="仿宋" w:eastAsia="仿宋" w:hAnsi="仿宋"/>
          <w:sz w:val="28"/>
          <w:szCs w:val="32"/>
        </w:rPr>
        <w:t>宅子一套</w:t>
      </w:r>
      <w:commentRangeEnd w:id="53"/>
      <w:r>
        <w:commentReference w:id="53"/>
      </w:r>
      <w:del w:id="54" w:author="用户" w:date="2024-05-21T13:55:00Z">
        <w:r>
          <w:rPr>
            <w:rFonts w:ascii="仿宋" w:eastAsia="仿宋" w:hAnsi="仿宋"/>
            <w:sz w:val="28"/>
            <w:szCs w:val="32"/>
          </w:rPr>
          <w:delText>以</w:delText>
        </w:r>
      </w:del>
      <w:ins w:id="55" w:author="用户" w:date="2024-05-21T13:55:00Z">
        <w:r>
          <w:rPr>
            <w:rFonts w:ascii="仿宋" w:eastAsia="仿宋" w:hAnsi="仿宋" w:hint="eastAsia"/>
            <w:sz w:val="28"/>
            <w:szCs w:val="32"/>
          </w:rPr>
          <w:t>作价</w:t>
        </w:r>
      </w:ins>
      <w:r>
        <w:rPr>
          <w:rFonts w:ascii="仿宋" w:eastAsia="仿宋" w:hAnsi="仿宋"/>
          <w:sz w:val="28"/>
          <w:szCs w:val="32"/>
        </w:rPr>
        <w:t xml:space="preserve"> 80000 元</w:t>
      </w:r>
      <w:ins w:id="56" w:author="用户" w:date="2024-05-21T13:48:00Z">
        <w:r>
          <w:rPr>
            <w:rFonts w:ascii="仿宋" w:eastAsia="仿宋" w:hAnsi="仿宋" w:hint="eastAsia"/>
            <w:sz w:val="28"/>
            <w:szCs w:val="32"/>
          </w:rPr>
          <w:t>价格</w:t>
        </w:r>
      </w:ins>
      <w:r>
        <w:rPr>
          <w:rFonts w:ascii="仿宋" w:eastAsia="仿宋" w:hAnsi="仿宋" w:hint="eastAsia"/>
          <w:sz w:val="28"/>
          <w:szCs w:val="32"/>
        </w:rPr>
        <w:t>抵偿给</w:t>
      </w:r>
      <w:r>
        <w:rPr>
          <w:rFonts w:ascii="仿宋" w:eastAsia="仿宋" w:hAnsi="仿宋"/>
          <w:sz w:val="28"/>
          <w:szCs w:val="32"/>
        </w:rPr>
        <w:t>申请人李丙海</w:t>
      </w:r>
      <w:ins w:id="57" w:author="用户" w:date="2024-05-21T13:51:00Z">
        <w:r>
          <w:rPr>
            <w:rFonts w:ascii="仿宋" w:eastAsia="仿宋" w:hAnsi="仿宋" w:hint="eastAsia"/>
            <w:sz w:val="28"/>
            <w:szCs w:val="32"/>
          </w:rPr>
          <w:t>一家</w:t>
        </w:r>
      </w:ins>
      <w:r>
        <w:rPr>
          <w:rFonts w:ascii="仿宋" w:eastAsia="仿宋" w:hAnsi="仿宋"/>
          <w:sz w:val="28"/>
          <w:szCs w:val="32"/>
        </w:rPr>
        <w:t>，如遇到房屋拆迁，王西瑞</w:t>
      </w:r>
      <w:ins w:id="58" w:author="用户" w:date="2024-05-21T13:52:00Z">
        <w:r>
          <w:rPr>
            <w:rFonts w:ascii="仿宋" w:eastAsia="仿宋" w:hAnsi="仿宋" w:hint="eastAsia"/>
            <w:sz w:val="28"/>
            <w:szCs w:val="32"/>
          </w:rPr>
          <w:t>须</w:t>
        </w:r>
      </w:ins>
      <w:r>
        <w:rPr>
          <w:rFonts w:ascii="仿宋" w:eastAsia="仿宋" w:hAnsi="仿宋"/>
          <w:sz w:val="28"/>
          <w:szCs w:val="32"/>
        </w:rPr>
        <w:t>配合申请人</w:t>
      </w:r>
      <w:ins w:id="59" w:author="用户" w:date="2024-05-21T13:52:00Z">
        <w:r>
          <w:rPr>
            <w:rFonts w:ascii="仿宋" w:eastAsia="仿宋" w:hAnsi="仿宋" w:hint="eastAsia"/>
            <w:sz w:val="28"/>
            <w:szCs w:val="32"/>
          </w:rPr>
          <w:t>办理</w:t>
        </w:r>
      </w:ins>
      <w:r>
        <w:rPr>
          <w:rFonts w:ascii="仿宋" w:eastAsia="仿宋" w:hAnsi="仿宋"/>
          <w:sz w:val="28"/>
          <w:szCs w:val="32"/>
        </w:rPr>
        <w:t>过户</w:t>
      </w:r>
      <w:ins w:id="60" w:author="用户" w:date="2024-05-21T13:52:00Z">
        <w:r>
          <w:rPr>
            <w:rFonts w:ascii="仿宋" w:eastAsia="仿宋" w:hAnsi="仿宋" w:hint="eastAsia"/>
            <w:sz w:val="28"/>
            <w:szCs w:val="32"/>
          </w:rPr>
          <w:t>及拆迁补偿的所有手续，</w:t>
        </w:r>
        <w:r>
          <w:rPr>
            <w:rFonts w:ascii="仿宋" w:eastAsia="仿宋" w:hAnsi="仿宋"/>
            <w:sz w:val="28"/>
            <w:szCs w:val="32"/>
          </w:rPr>
          <w:t>李丙海</w:t>
        </w:r>
        <w:r>
          <w:rPr>
            <w:rFonts w:ascii="仿宋" w:eastAsia="仿宋" w:hAnsi="仿宋" w:hint="eastAsia"/>
            <w:sz w:val="28"/>
            <w:szCs w:val="32"/>
          </w:rPr>
          <w:t>一家享有该拆迁房屋的所有权利</w:t>
        </w:r>
      </w:ins>
      <w:ins w:id="61" w:author="用户" w:date="2024-05-21T13:55:00Z">
        <w:r>
          <w:rPr>
            <w:rFonts w:ascii="仿宋" w:eastAsia="仿宋" w:hAnsi="仿宋" w:hint="eastAsia"/>
            <w:sz w:val="28"/>
            <w:szCs w:val="32"/>
          </w:rPr>
          <w:t>及收益</w:t>
        </w:r>
      </w:ins>
      <w:ins w:id="62" w:author="用户" w:date="2024-05-21T13:52:00Z">
        <w:r>
          <w:rPr>
            <w:rFonts w:ascii="仿宋" w:eastAsia="仿宋" w:hAnsi="仿宋" w:hint="eastAsia"/>
            <w:sz w:val="28"/>
            <w:szCs w:val="32"/>
          </w:rPr>
          <w:t>并</w:t>
        </w:r>
      </w:ins>
      <w:del w:id="63" w:author="用户" w:date="2024-05-21T13:52:00Z">
        <w:r>
          <w:rPr>
            <w:rFonts w:ascii="仿宋" w:eastAsia="仿宋" w:hAnsi="仿宋"/>
            <w:sz w:val="28"/>
            <w:szCs w:val="32"/>
          </w:rPr>
          <w:delText>并</w:delText>
        </w:r>
      </w:del>
      <w:r>
        <w:rPr>
          <w:rFonts w:ascii="仿宋" w:eastAsia="仿宋" w:hAnsi="仿宋"/>
          <w:sz w:val="28"/>
          <w:szCs w:val="32"/>
        </w:rPr>
        <w:t>享受本村人的各项福利</w:t>
      </w:r>
      <w:ins w:id="64" w:author="用户" w:date="2024-05-21T13:55:00Z">
        <w:r>
          <w:rPr>
            <w:rFonts w:ascii="仿宋" w:eastAsia="仿宋" w:hAnsi="仿宋" w:hint="eastAsia"/>
            <w:sz w:val="28"/>
            <w:szCs w:val="32"/>
          </w:rPr>
          <w:t>，</w:t>
        </w:r>
      </w:ins>
      <w:ins w:id="65" w:author="用户" w:date="2024-05-21T13:56:00Z">
        <w:r>
          <w:rPr>
            <w:rFonts w:ascii="仿宋" w:eastAsia="仿宋" w:hAnsi="仿宋" w:hint="eastAsia"/>
            <w:sz w:val="28"/>
            <w:szCs w:val="32"/>
          </w:rPr>
          <w:t>否则</w:t>
        </w:r>
        <w:r>
          <w:rPr>
            <w:rFonts w:ascii="仿宋" w:eastAsia="仿宋" w:hAnsi="仿宋"/>
            <w:sz w:val="28"/>
            <w:szCs w:val="32"/>
          </w:rPr>
          <w:t>李丙海</w:t>
        </w:r>
        <w:r>
          <w:rPr>
            <w:rFonts w:ascii="仿宋" w:eastAsia="仿宋" w:hAnsi="仿宋" w:hint="eastAsia"/>
            <w:sz w:val="28"/>
            <w:szCs w:val="32"/>
          </w:rPr>
          <w:t>、</w:t>
        </w:r>
        <w:r>
          <w:rPr>
            <w:rFonts w:ascii="仿宋" w:eastAsia="仿宋" w:hAnsi="仿宋"/>
            <w:sz w:val="28"/>
            <w:szCs w:val="32"/>
          </w:rPr>
          <w:t>毕玉菊</w:t>
        </w:r>
        <w:r>
          <w:rPr>
            <w:rFonts w:ascii="仿宋" w:eastAsia="仿宋" w:hAnsi="仿宋" w:hint="eastAsia"/>
            <w:sz w:val="28"/>
            <w:szCs w:val="32"/>
          </w:rPr>
          <w:t>有权要求他补偿相应损失</w:t>
        </w:r>
      </w:ins>
      <w:r>
        <w:rPr>
          <w:rFonts w:ascii="仿宋" w:eastAsia="仿宋" w:hAnsi="仿宋"/>
          <w:sz w:val="28"/>
          <w:szCs w:val="32"/>
        </w:rPr>
        <w:t>。</w:t>
      </w:r>
    </w:p>
    <w:p w14:paraId="72EC5A5C" w14:textId="77777777" w:rsidR="00F42C0A" w:rsidRDefault="00000000">
      <w:pPr>
        <w:snapToGrid w:val="0"/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2、若王西瑞未按本协议执行，申请人有权申请法院重新冻结王西瑞所有银行账户、列入失信人员名单和限制高消费，并有权向人民</w:t>
      </w:r>
      <w:r>
        <w:rPr>
          <w:rFonts w:ascii="仿宋" w:eastAsia="仿宋" w:hAnsi="仿宋" w:hint="eastAsia"/>
          <w:sz w:val="28"/>
          <w:szCs w:val="32"/>
        </w:rPr>
        <w:lastRenderedPageBreak/>
        <w:t>法院申请恢复执行，要求王西瑞一次性还清所有本息</w:t>
      </w:r>
      <w:ins w:id="66" w:author="用户" w:date="2024-05-21T13:57:00Z">
        <w:r>
          <w:rPr>
            <w:rFonts w:ascii="仿宋" w:eastAsia="仿宋" w:hAnsi="仿宋" w:hint="eastAsia"/>
            <w:sz w:val="28"/>
            <w:szCs w:val="32"/>
          </w:rPr>
          <w:t>及未按照本协议执行给</w:t>
        </w:r>
        <w:r>
          <w:rPr>
            <w:rFonts w:ascii="仿宋" w:eastAsia="仿宋" w:hAnsi="仿宋"/>
            <w:sz w:val="28"/>
            <w:szCs w:val="32"/>
          </w:rPr>
          <w:t>李丙海</w:t>
        </w:r>
        <w:r>
          <w:rPr>
            <w:rFonts w:ascii="仿宋" w:eastAsia="仿宋" w:hAnsi="仿宋" w:hint="eastAsia"/>
            <w:sz w:val="28"/>
            <w:szCs w:val="32"/>
          </w:rPr>
          <w:t>、</w:t>
        </w:r>
        <w:r>
          <w:rPr>
            <w:rFonts w:ascii="仿宋" w:eastAsia="仿宋" w:hAnsi="仿宋"/>
            <w:sz w:val="28"/>
            <w:szCs w:val="32"/>
          </w:rPr>
          <w:t>毕玉菊</w:t>
        </w:r>
        <w:r>
          <w:rPr>
            <w:rFonts w:ascii="仿宋" w:eastAsia="仿宋" w:hAnsi="仿宋" w:hint="eastAsia"/>
            <w:sz w:val="28"/>
            <w:szCs w:val="32"/>
          </w:rPr>
          <w:t>造成的全部损失</w:t>
        </w:r>
      </w:ins>
      <w:r>
        <w:rPr>
          <w:rFonts w:ascii="仿宋" w:eastAsia="仿宋" w:hAnsi="仿宋" w:hint="eastAsia"/>
          <w:sz w:val="28"/>
          <w:szCs w:val="32"/>
        </w:rPr>
        <w:t>。</w:t>
      </w:r>
    </w:p>
    <w:p w14:paraId="70536CDC" w14:textId="77777777" w:rsidR="00F42C0A" w:rsidRDefault="00000000">
      <w:pPr>
        <w:snapToGrid w:val="0"/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本协议一式三份，双方当事人各一份，另一份法院留存。</w:t>
      </w:r>
    </w:p>
    <w:p w14:paraId="4B84346C" w14:textId="77777777" w:rsidR="00F42C0A" w:rsidRDefault="00F42C0A">
      <w:pPr>
        <w:spacing w:line="440" w:lineRule="exact"/>
        <w:rPr>
          <w:rFonts w:ascii="仿宋" w:eastAsia="仿宋" w:hAnsi="仿宋"/>
          <w:sz w:val="28"/>
          <w:szCs w:val="32"/>
        </w:rPr>
      </w:pPr>
    </w:p>
    <w:p w14:paraId="29DC00DB" w14:textId="77777777" w:rsidR="00F42C0A" w:rsidRDefault="00000000">
      <w:pPr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申请人</w:t>
      </w:r>
      <w:r>
        <w:rPr>
          <w:rFonts w:ascii="仿宋" w:eastAsia="仿宋" w:hAnsi="仿宋"/>
          <w:sz w:val="28"/>
          <w:szCs w:val="32"/>
        </w:rPr>
        <w:t>:</w:t>
      </w:r>
    </w:p>
    <w:p w14:paraId="7819A16E" w14:textId="77777777" w:rsidR="00F42C0A" w:rsidRDefault="00F42C0A">
      <w:pPr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</w:p>
    <w:p w14:paraId="0A52EAEE" w14:textId="77777777" w:rsidR="00F42C0A" w:rsidRDefault="00000000">
      <w:pPr>
        <w:spacing w:line="440" w:lineRule="exact"/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被执行人</w:t>
      </w:r>
      <w:r>
        <w:rPr>
          <w:rFonts w:ascii="仿宋" w:eastAsia="仿宋" w:hAnsi="仿宋"/>
          <w:sz w:val="28"/>
          <w:szCs w:val="32"/>
        </w:rPr>
        <w:t>:</w:t>
      </w:r>
    </w:p>
    <w:p w14:paraId="2A0B6A94" w14:textId="77777777" w:rsidR="00F42C0A" w:rsidRDefault="00F42C0A">
      <w:pPr>
        <w:spacing w:line="440" w:lineRule="exact"/>
        <w:rPr>
          <w:rFonts w:ascii="仿宋" w:eastAsia="仿宋" w:hAnsi="仿宋"/>
          <w:sz w:val="28"/>
          <w:szCs w:val="32"/>
        </w:rPr>
      </w:pPr>
    </w:p>
    <w:p w14:paraId="13047980" w14:textId="77777777" w:rsidR="00F42C0A" w:rsidRDefault="00F42C0A">
      <w:pPr>
        <w:spacing w:line="440" w:lineRule="exact"/>
        <w:rPr>
          <w:rFonts w:ascii="仿宋" w:eastAsia="仿宋" w:hAnsi="仿宋"/>
          <w:sz w:val="28"/>
          <w:szCs w:val="32"/>
        </w:rPr>
      </w:pPr>
    </w:p>
    <w:p w14:paraId="2DB5CCC9" w14:textId="77777777" w:rsidR="00F42C0A" w:rsidRDefault="00000000">
      <w:pPr>
        <w:spacing w:line="440" w:lineRule="exact"/>
        <w:jc w:val="right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/>
          <w:sz w:val="28"/>
          <w:szCs w:val="32"/>
        </w:rPr>
        <w:t>2024年</w:t>
      </w:r>
      <w:r>
        <w:rPr>
          <w:rFonts w:ascii="仿宋" w:eastAsia="仿宋" w:hAnsi="仿宋" w:hint="eastAsia"/>
          <w:sz w:val="28"/>
          <w:szCs w:val="32"/>
        </w:rPr>
        <w:t xml:space="preserve">  </w:t>
      </w:r>
      <w:r>
        <w:rPr>
          <w:rFonts w:ascii="仿宋" w:eastAsia="仿宋" w:hAnsi="仿宋"/>
          <w:sz w:val="28"/>
          <w:szCs w:val="32"/>
        </w:rPr>
        <w:t>月</w:t>
      </w:r>
      <w:r>
        <w:rPr>
          <w:rFonts w:ascii="仿宋" w:eastAsia="仿宋" w:hAnsi="仿宋" w:hint="eastAsia"/>
          <w:sz w:val="28"/>
          <w:szCs w:val="32"/>
        </w:rPr>
        <w:t xml:space="preserve">  </w:t>
      </w:r>
      <w:r>
        <w:rPr>
          <w:rFonts w:ascii="仿宋" w:eastAsia="仿宋" w:hAnsi="仿宋"/>
          <w:sz w:val="28"/>
          <w:szCs w:val="32"/>
        </w:rPr>
        <w:t>日</w:t>
      </w:r>
    </w:p>
    <w:sectPr w:rsidR="00F42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3" w:author="用户" w:date="2024-05-21T14:50:00Z" w:initials="用户">
    <w:p w14:paraId="389BC909" w14:textId="77777777" w:rsidR="00F42C0A" w:rsidRDefault="00000000">
      <w:pPr>
        <w:pStyle w:val="a3"/>
        <w:rPr>
          <w:rFonts w:eastAsia="仿宋"/>
        </w:rPr>
      </w:pPr>
      <w:r>
        <w:rPr>
          <w:rFonts w:hint="eastAsia"/>
        </w:rPr>
        <w:t>逾期按照每天1.75*1179897.44计算，计算至今</w:t>
      </w:r>
    </w:p>
  </w:comment>
  <w:comment w:id="53" w:author="用户" w:date="2024-05-21T13:48:00Z" w:initials="用户">
    <w:p w14:paraId="4B7C33C3" w14:textId="77777777" w:rsidR="00F42C0A" w:rsidRDefault="00000000">
      <w:pPr>
        <w:pStyle w:val="a3"/>
      </w:pPr>
      <w:r>
        <w:rPr>
          <w:rFonts w:hint="eastAsia"/>
        </w:rPr>
        <w:t>如果有坐落位置、面积等具体信息建议明确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89BC909" w15:done="0"/>
  <w15:commentEx w15:paraId="4B7C33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89BC909" w16cid:durableId="36291B78"/>
  <w16cid:commentId w16cid:paraId="4B7C33C3" w16cid:durableId="5AD780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用户">
    <w15:presenceInfo w15:providerId="None" w15:userId="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D7B"/>
    <w:rsid w:val="E7BB1062"/>
    <w:rsid w:val="000246C5"/>
    <w:rsid w:val="000569FA"/>
    <w:rsid w:val="000A6BF9"/>
    <w:rsid w:val="000C3D7B"/>
    <w:rsid w:val="000D6472"/>
    <w:rsid w:val="001F6155"/>
    <w:rsid w:val="002216E2"/>
    <w:rsid w:val="00237F91"/>
    <w:rsid w:val="005A7843"/>
    <w:rsid w:val="00602400"/>
    <w:rsid w:val="006073BE"/>
    <w:rsid w:val="00664C15"/>
    <w:rsid w:val="009D45D0"/>
    <w:rsid w:val="00AA319E"/>
    <w:rsid w:val="00AE2606"/>
    <w:rsid w:val="00AF550F"/>
    <w:rsid w:val="00B4194D"/>
    <w:rsid w:val="00BE152B"/>
    <w:rsid w:val="00F42C0A"/>
    <w:rsid w:val="00F775B6"/>
    <w:rsid w:val="00FB3387"/>
    <w:rsid w:val="00FC342F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37606"/>
  <w15:docId w15:val="{00BD86BA-31E2-4C5F-83DA-9B35F7F8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character" w:styleId="a4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5">
    <w:name w:val="Revision"/>
    <w:hidden/>
    <w:uiPriority w:val="99"/>
    <w:unhideWhenUsed/>
    <w:rsid w:val="00664C15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Zhenbang Li</dc:creator>
  <cp:lastModifiedBy>Zhenbang Li</cp:lastModifiedBy>
  <cp:revision>2</cp:revision>
  <dcterms:created xsi:type="dcterms:W3CDTF">2024-05-21T07:15:00Z</dcterms:created>
  <dcterms:modified xsi:type="dcterms:W3CDTF">2024-05-21T07:15:00Z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BD10DA86858A9BDD28494C6640E441FE_42</vt:lpwstr>
  </property>
</Properties>
</file>